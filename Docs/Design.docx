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7274814"/>
        <w:docPartObj>
          <w:docPartGallery w:val="Cover Pages"/>
          <w:docPartUnique/>
        </w:docPartObj>
      </w:sdtPr>
      <w:sdtContent>
        <w:p w14:paraId="75D9668D" w14:textId="0E30E9EE" w:rsidR="00FB512A" w:rsidRDefault="00FB512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B512A" w14:paraId="2ABE4B08" w14:textId="77777777">
            <w:tc>
              <w:tcPr>
                <w:tcW w:w="7672" w:type="dxa"/>
                <w:tcMar>
                  <w:top w:w="216" w:type="dxa"/>
                  <w:left w:w="115" w:type="dxa"/>
                  <w:bottom w:w="216" w:type="dxa"/>
                  <w:right w:w="115" w:type="dxa"/>
                </w:tcMar>
              </w:tcPr>
              <w:p w14:paraId="30403858" w14:textId="612727E6" w:rsidR="00FB512A" w:rsidRDefault="00FB512A">
                <w:pPr>
                  <w:pStyle w:val="NoSpacing"/>
                  <w:rPr>
                    <w:color w:val="2F5496" w:themeColor="accent1" w:themeShade="BF"/>
                    <w:sz w:val="24"/>
                  </w:rPr>
                </w:pPr>
              </w:p>
            </w:tc>
          </w:tr>
          <w:tr w:rsidR="00FB512A" w14:paraId="04586CA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4547BB616CF4543B03B14C6B57E291F"/>
                  </w:placeholder>
                  <w:dataBinding w:prefixMappings="xmlns:ns0='http://schemas.openxmlformats.org/package/2006/metadata/core-properties' xmlns:ns1='http://purl.org/dc/elements/1.1/'" w:xpath="/ns0:coreProperties[1]/ns1:title[1]" w:storeItemID="{6C3C8BC8-F283-45AE-878A-BAB7291924A1}"/>
                  <w:text/>
                </w:sdtPr>
                <w:sdtContent>
                  <w:p w14:paraId="61513B2F" w14:textId="1B9087D7" w:rsidR="00FB512A" w:rsidRDefault="00FB512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Design document</w:t>
                    </w:r>
                  </w:p>
                </w:sdtContent>
              </w:sdt>
            </w:tc>
          </w:tr>
          <w:tr w:rsidR="00FB512A" w14:paraId="497CB185" w14:textId="77777777">
            <w:sdt>
              <w:sdtPr>
                <w:rPr>
                  <w:color w:val="2F5496" w:themeColor="accent1" w:themeShade="BF"/>
                  <w:sz w:val="24"/>
                  <w:szCs w:val="24"/>
                </w:rPr>
                <w:alias w:val="Subtitle"/>
                <w:id w:val="13406923"/>
                <w:placeholder>
                  <w:docPart w:val="1358B1305E1F4D2189363B8B329FBCD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F4C9F00" w14:textId="660DC487" w:rsidR="00FB512A" w:rsidRDefault="00FB512A">
                    <w:pPr>
                      <w:pStyle w:val="NoSpacing"/>
                      <w:rPr>
                        <w:color w:val="2F5496" w:themeColor="accent1" w:themeShade="BF"/>
                        <w:sz w:val="24"/>
                      </w:rPr>
                    </w:pPr>
                    <w:proofErr w:type="spellStart"/>
                    <w:r>
                      <w:rPr>
                        <w:color w:val="2F5496" w:themeColor="accent1" w:themeShade="BF"/>
                        <w:sz w:val="24"/>
                        <w:szCs w:val="24"/>
                      </w:rPr>
                      <w:t>Igus</w:t>
                    </w:r>
                    <w:proofErr w:type="spellEnd"/>
                    <w:r>
                      <w:rPr>
                        <w:color w:val="2F5496" w:themeColor="accent1" w:themeShade="BF"/>
                        <w:sz w:val="24"/>
                        <w:szCs w:val="24"/>
                      </w:rPr>
                      <w:t xml:space="preserve"> robot arm project</w:t>
                    </w:r>
                  </w:p>
                </w:tc>
              </w:sdtContent>
            </w:sdt>
          </w:tr>
        </w:tbl>
        <w:tbl>
          <w:tblPr>
            <w:tblpPr w:leftFromText="187" w:rightFromText="187" w:horzAnchor="margin" w:tblpXSpec="center" w:tblpYSpec="bottom"/>
            <w:tblW w:w="4083" w:type="pct"/>
            <w:tblLook w:val="04A0" w:firstRow="1" w:lastRow="0" w:firstColumn="1" w:lastColumn="0" w:noHBand="0" w:noVBand="1"/>
          </w:tblPr>
          <w:tblGrid>
            <w:gridCol w:w="7371"/>
          </w:tblGrid>
          <w:tr w:rsidR="00FB512A" w14:paraId="15F30D12" w14:textId="77777777" w:rsidTr="00FB512A">
            <w:tc>
              <w:tcPr>
                <w:tcW w:w="7371" w:type="dxa"/>
                <w:tcMar>
                  <w:top w:w="216" w:type="dxa"/>
                  <w:left w:w="115" w:type="dxa"/>
                  <w:bottom w:w="216" w:type="dxa"/>
                  <w:right w:w="115" w:type="dxa"/>
                </w:tcMar>
              </w:tcPr>
              <w:p w14:paraId="72FD2B8B" w14:textId="2D7DAD79" w:rsidR="00FB512A" w:rsidRPr="00FB512A" w:rsidRDefault="00FB512A" w:rsidP="00FB512A">
                <w:pPr>
                  <w:pStyle w:val="NoSpacing"/>
                  <w:rPr>
                    <w:rFonts w:asciiTheme="majorHAnsi" w:hAnsiTheme="majorHAnsi" w:cstheme="majorHAnsi"/>
                    <w:color w:val="4472C4" w:themeColor="accent1"/>
                    <w:sz w:val="28"/>
                    <w:szCs w:val="28"/>
                    <w:lang w:val="nl-NL"/>
                  </w:rPr>
                </w:pPr>
                <w:sdt>
                  <w:sdtPr>
                    <w:rPr>
                      <w:rFonts w:asciiTheme="majorHAnsi" w:hAnsiTheme="majorHAnsi" w:cstheme="majorHAnsi"/>
                      <w:color w:val="4472C4" w:themeColor="accent1"/>
                      <w:sz w:val="28"/>
                      <w:szCs w:val="28"/>
                      <w:lang w:val="nl-NL"/>
                    </w:rPr>
                    <w:alias w:val="Author"/>
                    <w:id w:val="13406928"/>
                    <w:placeholder>
                      <w:docPart w:val="794EE8EC947243E6A45562B785E7EA70"/>
                    </w:placeholder>
                    <w:dataBinding w:prefixMappings="xmlns:ns0='http://schemas.openxmlformats.org/package/2006/metadata/core-properties' xmlns:ns1='http://purl.org/dc/elements/1.1/'" w:xpath="/ns0:coreProperties[1]/ns1:creator[1]" w:storeItemID="{6C3C8BC8-F283-45AE-878A-BAB7291924A1}"/>
                    <w:text/>
                  </w:sdtPr>
                  <w:sdtContent>
                    <w:r w:rsidRPr="00FB512A">
                      <w:rPr>
                        <w:rFonts w:asciiTheme="majorHAnsi" w:hAnsiTheme="majorHAnsi" w:cstheme="majorHAnsi"/>
                        <w:color w:val="4472C4" w:themeColor="accent1"/>
                        <w:sz w:val="28"/>
                        <w:szCs w:val="28"/>
                        <w:lang w:val="nl-NL"/>
                      </w:rPr>
                      <w:t xml:space="preserve"> </w:t>
                    </w:r>
                    <w:r w:rsidRPr="00FB512A">
                      <w:rPr>
                        <w:rFonts w:asciiTheme="majorHAnsi" w:hAnsiTheme="majorHAnsi" w:cstheme="majorHAnsi"/>
                        <w:color w:val="4472C4" w:themeColor="accent1"/>
                        <w:sz w:val="28"/>
                        <w:szCs w:val="28"/>
                        <w:lang w:val="nl-NL"/>
                      </w:rPr>
                      <w:t xml:space="preserve">Rik van Heesewijk, Luuk Aarts, </w:t>
                    </w:r>
                    <w:proofErr w:type="spellStart"/>
                    <w:r w:rsidRPr="00FB512A">
                      <w:rPr>
                        <w:rFonts w:asciiTheme="majorHAnsi" w:hAnsiTheme="majorHAnsi" w:cstheme="majorHAnsi"/>
                        <w:color w:val="4472C4" w:themeColor="accent1"/>
                        <w:sz w:val="28"/>
                        <w:szCs w:val="28"/>
                        <w:lang w:val="nl-NL"/>
                      </w:rPr>
                      <w:t>Dimitar</w:t>
                    </w:r>
                    <w:proofErr w:type="spellEnd"/>
                    <w:r w:rsidRPr="00FB512A">
                      <w:rPr>
                        <w:rFonts w:asciiTheme="majorHAnsi" w:hAnsiTheme="majorHAnsi" w:cstheme="majorHAnsi"/>
                        <w:color w:val="4472C4" w:themeColor="accent1"/>
                        <w:sz w:val="28"/>
                        <w:szCs w:val="28"/>
                        <w:lang w:val="nl-NL"/>
                      </w:rPr>
                      <w:t xml:space="preserve"> </w:t>
                    </w:r>
                    <w:proofErr w:type="spellStart"/>
                    <w:r w:rsidRPr="00FB512A">
                      <w:rPr>
                        <w:rFonts w:asciiTheme="majorHAnsi" w:hAnsiTheme="majorHAnsi" w:cstheme="majorHAnsi"/>
                        <w:color w:val="4472C4" w:themeColor="accent1"/>
                        <w:sz w:val="28"/>
                        <w:szCs w:val="28"/>
                        <w:lang w:val="nl-NL"/>
                      </w:rPr>
                      <w:t>Dyulgerov</w:t>
                    </w:r>
                    <w:proofErr w:type="spellEnd"/>
                    <w:r w:rsidRPr="00FB512A">
                      <w:rPr>
                        <w:rFonts w:asciiTheme="majorHAnsi" w:hAnsiTheme="majorHAnsi" w:cstheme="majorHAnsi"/>
                        <w:color w:val="4472C4" w:themeColor="accent1"/>
                        <w:sz w:val="28"/>
                        <w:szCs w:val="28"/>
                        <w:lang w:val="nl-NL"/>
                      </w:rPr>
                      <w:t>, Jorn Kersten</w:t>
                    </w:r>
                  </w:sdtContent>
                </w:sdt>
              </w:p>
              <w:sdt>
                <w:sdtPr>
                  <w:rPr>
                    <w:color w:val="4472C4" w:themeColor="accent1"/>
                    <w:sz w:val="28"/>
                    <w:szCs w:val="28"/>
                  </w:rPr>
                  <w:alias w:val="Date"/>
                  <w:tag w:val="Date"/>
                  <w:id w:val="13406932"/>
                  <w:placeholder>
                    <w:docPart w:val="AA3B10487F21491E837BAFEA758F6A0B"/>
                  </w:placeholder>
                  <w:dataBinding w:prefixMappings="xmlns:ns0='http://schemas.microsoft.com/office/2006/coverPageProps'" w:xpath="/ns0:CoverPageProperties[1]/ns0:PublishDate[1]" w:storeItemID="{55AF091B-3C7A-41E3-B477-F2FDAA23CFDA}"/>
                  <w:date w:fullDate="2023-06-16T00:00:00Z">
                    <w:dateFormat w:val="M-d-yyyy"/>
                    <w:lid w:val="en-US"/>
                    <w:storeMappedDataAs w:val="dateTime"/>
                    <w:calendar w:val="gregorian"/>
                  </w:date>
                </w:sdtPr>
                <w:sdtContent>
                  <w:p w14:paraId="23C99682" w14:textId="3A7EED97" w:rsidR="00FB512A" w:rsidRDefault="00FB512A">
                    <w:pPr>
                      <w:pStyle w:val="NoSpacing"/>
                      <w:rPr>
                        <w:color w:val="4472C4" w:themeColor="accent1"/>
                        <w:sz w:val="28"/>
                        <w:szCs w:val="28"/>
                      </w:rPr>
                    </w:pPr>
                    <w:r>
                      <w:rPr>
                        <w:color w:val="4472C4" w:themeColor="accent1"/>
                        <w:sz w:val="28"/>
                        <w:szCs w:val="28"/>
                      </w:rPr>
                      <w:t>6-16-2023</w:t>
                    </w:r>
                  </w:p>
                </w:sdtContent>
              </w:sdt>
              <w:p w14:paraId="079FBBC4" w14:textId="77777777" w:rsidR="00FB512A" w:rsidRDefault="00FB512A">
                <w:pPr>
                  <w:pStyle w:val="NoSpacing"/>
                  <w:rPr>
                    <w:color w:val="4472C4" w:themeColor="accent1"/>
                  </w:rPr>
                </w:pPr>
              </w:p>
            </w:tc>
          </w:tr>
        </w:tbl>
        <w:p w14:paraId="440F26BD" w14:textId="402608EB" w:rsidR="00FB512A" w:rsidRDefault="00FB512A">
          <w:r>
            <w:br w:type="page"/>
          </w:r>
        </w:p>
      </w:sdtContent>
    </w:sdt>
    <w:sdt>
      <w:sdtPr>
        <w:id w:val="644011769"/>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40212D7" w14:textId="416D2501" w:rsidR="00FB512A" w:rsidRDefault="00FB512A">
          <w:pPr>
            <w:pStyle w:val="TOCHeading"/>
          </w:pPr>
          <w:r>
            <w:t>Table of Contents</w:t>
          </w:r>
        </w:p>
        <w:p w14:paraId="027C376E" w14:textId="0FE15A65" w:rsidR="00611C42" w:rsidRDefault="00FB512A">
          <w:pPr>
            <w:pStyle w:val="TOC1"/>
            <w:tabs>
              <w:tab w:val="right" w:leader="dot" w:pos="9016"/>
            </w:tabs>
            <w:rPr>
              <w:noProof/>
            </w:rPr>
          </w:pPr>
          <w:r>
            <w:fldChar w:fldCharType="begin"/>
          </w:r>
          <w:r>
            <w:instrText xml:space="preserve"> TOC \o "1-3" \h \z \u </w:instrText>
          </w:r>
          <w:r>
            <w:fldChar w:fldCharType="separate"/>
          </w:r>
          <w:hyperlink w:anchor="_Toc137803783" w:history="1">
            <w:r w:rsidR="00611C42" w:rsidRPr="009D0828">
              <w:rPr>
                <w:rStyle w:val="Hyperlink"/>
                <w:noProof/>
              </w:rPr>
              <w:t>Introduction</w:t>
            </w:r>
            <w:r w:rsidR="00611C42">
              <w:rPr>
                <w:noProof/>
                <w:webHidden/>
              </w:rPr>
              <w:tab/>
            </w:r>
            <w:r w:rsidR="00611C42">
              <w:rPr>
                <w:noProof/>
                <w:webHidden/>
              </w:rPr>
              <w:fldChar w:fldCharType="begin"/>
            </w:r>
            <w:r w:rsidR="00611C42">
              <w:rPr>
                <w:noProof/>
                <w:webHidden/>
              </w:rPr>
              <w:instrText xml:space="preserve"> PAGEREF _Toc137803783 \h </w:instrText>
            </w:r>
            <w:r w:rsidR="00611C42">
              <w:rPr>
                <w:noProof/>
                <w:webHidden/>
              </w:rPr>
            </w:r>
            <w:r w:rsidR="00611C42">
              <w:rPr>
                <w:noProof/>
                <w:webHidden/>
              </w:rPr>
              <w:fldChar w:fldCharType="separate"/>
            </w:r>
            <w:r w:rsidR="00611C42">
              <w:rPr>
                <w:noProof/>
                <w:webHidden/>
              </w:rPr>
              <w:t>2</w:t>
            </w:r>
            <w:r w:rsidR="00611C42">
              <w:rPr>
                <w:noProof/>
                <w:webHidden/>
              </w:rPr>
              <w:fldChar w:fldCharType="end"/>
            </w:r>
          </w:hyperlink>
        </w:p>
        <w:p w14:paraId="72671F92" w14:textId="471DD9BD" w:rsidR="00611C42" w:rsidRDefault="00611C42">
          <w:pPr>
            <w:pStyle w:val="TOC1"/>
            <w:tabs>
              <w:tab w:val="right" w:leader="dot" w:pos="9016"/>
            </w:tabs>
            <w:rPr>
              <w:noProof/>
            </w:rPr>
          </w:pPr>
          <w:hyperlink w:anchor="_Toc137803784" w:history="1">
            <w:r w:rsidRPr="009D0828">
              <w:rPr>
                <w:rStyle w:val="Hyperlink"/>
                <w:noProof/>
              </w:rPr>
              <w:t>Unity</w:t>
            </w:r>
            <w:r>
              <w:rPr>
                <w:noProof/>
                <w:webHidden/>
              </w:rPr>
              <w:tab/>
            </w:r>
            <w:r>
              <w:rPr>
                <w:noProof/>
                <w:webHidden/>
              </w:rPr>
              <w:fldChar w:fldCharType="begin"/>
            </w:r>
            <w:r>
              <w:rPr>
                <w:noProof/>
                <w:webHidden/>
              </w:rPr>
              <w:instrText xml:space="preserve"> PAGEREF _Toc137803784 \h </w:instrText>
            </w:r>
            <w:r>
              <w:rPr>
                <w:noProof/>
                <w:webHidden/>
              </w:rPr>
            </w:r>
            <w:r>
              <w:rPr>
                <w:noProof/>
                <w:webHidden/>
              </w:rPr>
              <w:fldChar w:fldCharType="separate"/>
            </w:r>
            <w:r>
              <w:rPr>
                <w:noProof/>
                <w:webHidden/>
              </w:rPr>
              <w:t>2</w:t>
            </w:r>
            <w:r>
              <w:rPr>
                <w:noProof/>
                <w:webHidden/>
              </w:rPr>
              <w:fldChar w:fldCharType="end"/>
            </w:r>
          </w:hyperlink>
        </w:p>
        <w:p w14:paraId="79330F1C" w14:textId="503CE1E2" w:rsidR="00611C42" w:rsidRDefault="00611C42">
          <w:pPr>
            <w:pStyle w:val="TOC2"/>
            <w:tabs>
              <w:tab w:val="right" w:leader="dot" w:pos="9016"/>
            </w:tabs>
            <w:rPr>
              <w:noProof/>
            </w:rPr>
          </w:pPr>
          <w:hyperlink w:anchor="_Toc137803785" w:history="1">
            <w:r w:rsidRPr="009D0828">
              <w:rPr>
                <w:rStyle w:val="Hyperlink"/>
                <w:noProof/>
              </w:rPr>
              <w:t>Class diagram</w:t>
            </w:r>
            <w:r>
              <w:rPr>
                <w:noProof/>
                <w:webHidden/>
              </w:rPr>
              <w:tab/>
            </w:r>
            <w:r>
              <w:rPr>
                <w:noProof/>
                <w:webHidden/>
              </w:rPr>
              <w:fldChar w:fldCharType="begin"/>
            </w:r>
            <w:r>
              <w:rPr>
                <w:noProof/>
                <w:webHidden/>
              </w:rPr>
              <w:instrText xml:space="preserve"> PAGEREF _Toc137803785 \h </w:instrText>
            </w:r>
            <w:r>
              <w:rPr>
                <w:noProof/>
                <w:webHidden/>
              </w:rPr>
            </w:r>
            <w:r>
              <w:rPr>
                <w:noProof/>
                <w:webHidden/>
              </w:rPr>
              <w:fldChar w:fldCharType="separate"/>
            </w:r>
            <w:r>
              <w:rPr>
                <w:noProof/>
                <w:webHidden/>
              </w:rPr>
              <w:t>2</w:t>
            </w:r>
            <w:r>
              <w:rPr>
                <w:noProof/>
                <w:webHidden/>
              </w:rPr>
              <w:fldChar w:fldCharType="end"/>
            </w:r>
          </w:hyperlink>
        </w:p>
        <w:p w14:paraId="36D7ABAB" w14:textId="46DCE38C" w:rsidR="00611C42" w:rsidRDefault="00611C42">
          <w:pPr>
            <w:pStyle w:val="TOC2"/>
            <w:tabs>
              <w:tab w:val="right" w:leader="dot" w:pos="9016"/>
            </w:tabs>
            <w:rPr>
              <w:noProof/>
            </w:rPr>
          </w:pPr>
          <w:hyperlink w:anchor="_Toc137803786" w:history="1">
            <w:r w:rsidRPr="009D0828">
              <w:rPr>
                <w:rStyle w:val="Hyperlink"/>
                <w:noProof/>
              </w:rPr>
              <w:t>Scene layout</w:t>
            </w:r>
            <w:r>
              <w:rPr>
                <w:noProof/>
                <w:webHidden/>
              </w:rPr>
              <w:tab/>
            </w:r>
            <w:r>
              <w:rPr>
                <w:noProof/>
                <w:webHidden/>
              </w:rPr>
              <w:fldChar w:fldCharType="begin"/>
            </w:r>
            <w:r>
              <w:rPr>
                <w:noProof/>
                <w:webHidden/>
              </w:rPr>
              <w:instrText xml:space="preserve"> PAGEREF _Toc137803786 \h </w:instrText>
            </w:r>
            <w:r>
              <w:rPr>
                <w:noProof/>
                <w:webHidden/>
              </w:rPr>
            </w:r>
            <w:r>
              <w:rPr>
                <w:noProof/>
                <w:webHidden/>
              </w:rPr>
              <w:fldChar w:fldCharType="separate"/>
            </w:r>
            <w:r>
              <w:rPr>
                <w:noProof/>
                <w:webHidden/>
              </w:rPr>
              <w:t>3</w:t>
            </w:r>
            <w:r>
              <w:rPr>
                <w:noProof/>
                <w:webHidden/>
              </w:rPr>
              <w:fldChar w:fldCharType="end"/>
            </w:r>
          </w:hyperlink>
        </w:p>
        <w:p w14:paraId="0AE19AC3" w14:textId="0FAFC8A4" w:rsidR="00611C42" w:rsidRDefault="00611C42">
          <w:pPr>
            <w:pStyle w:val="TOC1"/>
            <w:tabs>
              <w:tab w:val="right" w:leader="dot" w:pos="9016"/>
            </w:tabs>
            <w:rPr>
              <w:noProof/>
            </w:rPr>
          </w:pPr>
          <w:hyperlink w:anchor="_Toc137803787" w:history="1">
            <w:r w:rsidRPr="009D0828">
              <w:rPr>
                <w:rStyle w:val="Hyperlink"/>
                <w:noProof/>
              </w:rPr>
              <w:t>TwinCAT</w:t>
            </w:r>
            <w:r>
              <w:rPr>
                <w:noProof/>
                <w:webHidden/>
              </w:rPr>
              <w:tab/>
            </w:r>
            <w:r>
              <w:rPr>
                <w:noProof/>
                <w:webHidden/>
              </w:rPr>
              <w:fldChar w:fldCharType="begin"/>
            </w:r>
            <w:r>
              <w:rPr>
                <w:noProof/>
                <w:webHidden/>
              </w:rPr>
              <w:instrText xml:space="preserve"> PAGEREF _Toc137803787 \h </w:instrText>
            </w:r>
            <w:r>
              <w:rPr>
                <w:noProof/>
                <w:webHidden/>
              </w:rPr>
            </w:r>
            <w:r>
              <w:rPr>
                <w:noProof/>
                <w:webHidden/>
              </w:rPr>
              <w:fldChar w:fldCharType="separate"/>
            </w:r>
            <w:r>
              <w:rPr>
                <w:noProof/>
                <w:webHidden/>
              </w:rPr>
              <w:t>4</w:t>
            </w:r>
            <w:r>
              <w:rPr>
                <w:noProof/>
                <w:webHidden/>
              </w:rPr>
              <w:fldChar w:fldCharType="end"/>
            </w:r>
          </w:hyperlink>
        </w:p>
        <w:p w14:paraId="3E99BA84" w14:textId="0BFAE3F0" w:rsidR="00FB512A" w:rsidRDefault="00FB512A">
          <w:r>
            <w:rPr>
              <w:b/>
              <w:bCs/>
              <w:noProof/>
            </w:rPr>
            <w:fldChar w:fldCharType="end"/>
          </w:r>
        </w:p>
      </w:sdtContent>
    </w:sdt>
    <w:p w14:paraId="4E6E3AFA" w14:textId="3A86A424" w:rsidR="00FB512A" w:rsidRDefault="00FB512A">
      <w:r>
        <w:br w:type="page"/>
      </w:r>
    </w:p>
    <w:p w14:paraId="5A53DDDB" w14:textId="75DB8F34" w:rsidR="00612880" w:rsidRDefault="00FB512A" w:rsidP="00FB512A">
      <w:pPr>
        <w:pStyle w:val="Heading1"/>
      </w:pPr>
      <w:bookmarkStart w:id="0" w:name="_Toc137803783"/>
      <w:r>
        <w:lastRenderedPageBreak/>
        <w:t>Introduction</w:t>
      </w:r>
      <w:bookmarkEnd w:id="0"/>
    </w:p>
    <w:p w14:paraId="51CC7741" w14:textId="77777777" w:rsidR="00FB512A" w:rsidRDefault="00FB512A" w:rsidP="00FB512A">
      <w:r>
        <w:t>In this document you will find all created designs relevant to our project. One Class diagram was created for Unity, in addition there is also a section on why the objects in Unity are laid out and designed this way.</w:t>
      </w:r>
    </w:p>
    <w:p w14:paraId="5A99B1C2" w14:textId="2C07CF15" w:rsidR="00FB512A" w:rsidRDefault="00FB512A" w:rsidP="00FB512A">
      <w:r>
        <w:t xml:space="preserve">For </w:t>
      </w:r>
      <w:proofErr w:type="spellStart"/>
      <w:r>
        <w:t>TwinCAT</w:t>
      </w:r>
      <w:proofErr w:type="spellEnd"/>
      <w:r>
        <w:t>, there are a number of state diagrams and....</w:t>
      </w:r>
    </w:p>
    <w:p w14:paraId="5D1C10EF" w14:textId="77777777" w:rsidR="00FB512A" w:rsidRDefault="00FB512A" w:rsidP="00FB512A"/>
    <w:p w14:paraId="79C5C7F5" w14:textId="0E5101FE" w:rsidR="00FB512A" w:rsidRDefault="00FB512A" w:rsidP="00FB512A">
      <w:pPr>
        <w:pStyle w:val="Heading1"/>
      </w:pPr>
      <w:bookmarkStart w:id="1" w:name="_Toc137803784"/>
      <w:r>
        <w:t>Unity</w:t>
      </w:r>
      <w:bookmarkEnd w:id="1"/>
    </w:p>
    <w:p w14:paraId="08A3CD5C" w14:textId="77777777" w:rsidR="00FD7655" w:rsidRDefault="00FD7655" w:rsidP="00FD7655">
      <w:r>
        <w:t>This chapter explains how everything communicates with each other and why the scenes are laid out the way they are. First you see the class diagram, there follows a brief explanation of what talks to each other and what is used next.</w:t>
      </w:r>
    </w:p>
    <w:p w14:paraId="0F09E604" w14:textId="4951F855" w:rsidR="00FD7655" w:rsidRDefault="00FD7655" w:rsidP="00FD7655">
      <w:r>
        <w:rPr>
          <w:noProof/>
        </w:rPr>
        <w:drawing>
          <wp:anchor distT="0" distB="0" distL="114300" distR="114300" simplePos="0" relativeHeight="251658240" behindDoc="0" locked="0" layoutInCell="1" allowOverlap="1" wp14:anchorId="5C19CA60" wp14:editId="68B0A8B9">
            <wp:simplePos x="0" y="0"/>
            <wp:positionH relativeFrom="margin">
              <wp:align>center</wp:align>
            </wp:positionH>
            <wp:positionV relativeFrom="paragraph">
              <wp:posOffset>269240</wp:posOffset>
            </wp:positionV>
            <wp:extent cx="7353300" cy="5989320"/>
            <wp:effectExtent l="0" t="0" r="0" b="0"/>
            <wp:wrapNone/>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53300" cy="5989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93F799" w14:textId="15F73FA9" w:rsidR="00FD7655" w:rsidRDefault="00FD7655" w:rsidP="00FD7655">
      <w:pPr>
        <w:pStyle w:val="Heading2"/>
      </w:pPr>
      <w:bookmarkStart w:id="2" w:name="_Toc137803785"/>
      <w:r>
        <w:t>Class diagram</w:t>
      </w:r>
      <w:bookmarkEnd w:id="2"/>
    </w:p>
    <w:p w14:paraId="3CE07D5A" w14:textId="5DEF2228" w:rsidR="00CD3E89" w:rsidRDefault="00CD3E89" w:rsidP="00FB512A"/>
    <w:p w14:paraId="48A81F93" w14:textId="77777777" w:rsidR="00FD7655" w:rsidRDefault="00FD7655" w:rsidP="00FB512A"/>
    <w:p w14:paraId="25D41588" w14:textId="77777777" w:rsidR="00CD3E89" w:rsidRDefault="00CD3E89" w:rsidP="00FB512A"/>
    <w:p w14:paraId="55F339F0" w14:textId="77777777" w:rsidR="00CD3E89" w:rsidRDefault="00CD3E89" w:rsidP="00FB512A"/>
    <w:p w14:paraId="51662EFD" w14:textId="77777777" w:rsidR="00CD3E89" w:rsidRDefault="00CD3E89" w:rsidP="00FB512A"/>
    <w:p w14:paraId="2F131F90" w14:textId="77777777" w:rsidR="00CD3E89" w:rsidRDefault="00CD3E89" w:rsidP="00FB512A"/>
    <w:p w14:paraId="47283E57" w14:textId="77777777" w:rsidR="00CD3E89" w:rsidRDefault="00CD3E89" w:rsidP="00FB512A"/>
    <w:p w14:paraId="22D7FD9B" w14:textId="77777777" w:rsidR="00CD3E89" w:rsidRDefault="00CD3E89" w:rsidP="00FB512A"/>
    <w:p w14:paraId="608B3147" w14:textId="77777777" w:rsidR="00CD3E89" w:rsidRDefault="00CD3E89" w:rsidP="00FB512A"/>
    <w:p w14:paraId="0F7B3179" w14:textId="77777777" w:rsidR="00CD3E89" w:rsidRDefault="00CD3E89" w:rsidP="00FB512A"/>
    <w:p w14:paraId="35872EF5" w14:textId="77777777" w:rsidR="00CD3E89" w:rsidRDefault="00CD3E89" w:rsidP="00FB512A"/>
    <w:p w14:paraId="7ED8506E" w14:textId="77777777" w:rsidR="00CD3E89" w:rsidRDefault="00CD3E89" w:rsidP="00FB512A"/>
    <w:p w14:paraId="4DCD9363" w14:textId="77777777" w:rsidR="00CD3E89" w:rsidRDefault="00CD3E89" w:rsidP="00FB512A"/>
    <w:p w14:paraId="199F48F3" w14:textId="77777777" w:rsidR="00CD3E89" w:rsidRDefault="00CD3E89" w:rsidP="00FB512A"/>
    <w:p w14:paraId="36A61658" w14:textId="77777777" w:rsidR="00CD3E89" w:rsidRDefault="00CD3E89" w:rsidP="00FB512A"/>
    <w:p w14:paraId="3FCD96B1" w14:textId="77777777" w:rsidR="00CD3E89" w:rsidRDefault="00CD3E89" w:rsidP="00FB512A"/>
    <w:p w14:paraId="1C69AA00" w14:textId="77777777" w:rsidR="00CD3E89" w:rsidRDefault="00CD3E89" w:rsidP="00FB512A"/>
    <w:p w14:paraId="7B251FB3" w14:textId="77777777" w:rsidR="00CD3E89" w:rsidRDefault="00CD3E89" w:rsidP="00FB512A"/>
    <w:p w14:paraId="1CC1F1C5" w14:textId="77777777" w:rsidR="00CD3E89" w:rsidRDefault="00CD3E89" w:rsidP="00FB512A"/>
    <w:p w14:paraId="51927435" w14:textId="77777777" w:rsidR="00CD3E89" w:rsidRDefault="00CD3E89" w:rsidP="00FB512A"/>
    <w:p w14:paraId="422CFD30" w14:textId="77777777" w:rsidR="00CD3E89" w:rsidRDefault="00CD3E89" w:rsidP="00FB512A"/>
    <w:p w14:paraId="5B81896D" w14:textId="77777777" w:rsidR="00CD3E89" w:rsidRDefault="00CD3E89" w:rsidP="00FB512A"/>
    <w:p w14:paraId="7F625220" w14:textId="77777777" w:rsidR="00CD3E89" w:rsidRDefault="00CD3E89" w:rsidP="00FB512A"/>
    <w:p w14:paraId="5EF1A735" w14:textId="77777777" w:rsidR="00CD3E89" w:rsidRDefault="00CD3E89" w:rsidP="00FB512A"/>
    <w:p w14:paraId="17342C76" w14:textId="77777777" w:rsidR="00CD3E89" w:rsidRDefault="00CD3E89" w:rsidP="00FB512A"/>
    <w:p w14:paraId="06EBB59D" w14:textId="77777777" w:rsidR="00CD3E89" w:rsidRDefault="00CD3E89" w:rsidP="00FB512A"/>
    <w:p w14:paraId="543BFD6B" w14:textId="77777777" w:rsidR="00CD3E89" w:rsidRDefault="00CD3E89" w:rsidP="00FB512A"/>
    <w:p w14:paraId="2CB97B32" w14:textId="77777777" w:rsidR="00CD3E89" w:rsidRDefault="00CD3E89" w:rsidP="00FB512A"/>
    <w:p w14:paraId="090CB68E" w14:textId="77777777" w:rsidR="00CD3E89" w:rsidRDefault="00CD3E89" w:rsidP="00FB512A"/>
    <w:p w14:paraId="49D15A2B" w14:textId="77777777" w:rsidR="00CD3E89" w:rsidRDefault="00CD3E89" w:rsidP="00FB512A"/>
    <w:p w14:paraId="76E3E2C1" w14:textId="77777777" w:rsidR="00CD3E89" w:rsidRDefault="00CD3E89" w:rsidP="00FB512A"/>
    <w:p w14:paraId="66C6274F" w14:textId="77777777" w:rsidR="00CD3E89" w:rsidRDefault="00CD3E89" w:rsidP="00FB512A"/>
    <w:p w14:paraId="76D27C16" w14:textId="77777777" w:rsidR="00FD7655" w:rsidRDefault="00FD7655" w:rsidP="00FB512A"/>
    <w:p w14:paraId="36170696" w14:textId="77777777" w:rsidR="00CD3E89" w:rsidRDefault="00CD3E89" w:rsidP="00FB512A"/>
    <w:p w14:paraId="6BAD9093" w14:textId="77777777" w:rsidR="00FD7655" w:rsidRDefault="00FD7655" w:rsidP="00FD7655">
      <w:pPr>
        <w:jc w:val="left"/>
      </w:pPr>
      <w:r>
        <w:t xml:space="preserve">Above is the class diagram for Unity, Unity's classes are: ADS, </w:t>
      </w:r>
      <w:proofErr w:type="spellStart"/>
      <w:r>
        <w:t>ConveyorBelt</w:t>
      </w:r>
      <w:proofErr w:type="spellEnd"/>
      <w:r>
        <w:t xml:space="preserve">, </w:t>
      </w:r>
      <w:proofErr w:type="spellStart"/>
      <w:r>
        <w:t>DetectCube</w:t>
      </w:r>
      <w:proofErr w:type="spellEnd"/>
      <w:r>
        <w:t xml:space="preserve">, Spawner, </w:t>
      </w:r>
      <w:proofErr w:type="spellStart"/>
      <w:r>
        <w:t>DestroyObjects</w:t>
      </w:r>
      <w:proofErr w:type="spellEnd"/>
      <w:r>
        <w:t xml:space="preserve">, </w:t>
      </w:r>
      <w:proofErr w:type="spellStart"/>
      <w:r>
        <w:t>MainMenu</w:t>
      </w:r>
      <w:proofErr w:type="spellEnd"/>
      <w:r>
        <w:t xml:space="preserve"> and </w:t>
      </w:r>
      <w:proofErr w:type="spellStart"/>
      <w:r>
        <w:t>OptionsPauseMenu</w:t>
      </w:r>
      <w:proofErr w:type="spellEnd"/>
      <w:r>
        <w:t xml:space="preserve">. There are 4 classes connected to each other, </w:t>
      </w:r>
      <w:r>
        <w:lastRenderedPageBreak/>
        <w:t xml:space="preserve">the only one of those four that calls other classes is the </w:t>
      </w:r>
      <w:proofErr w:type="spellStart"/>
      <w:r>
        <w:t>ConveyorBelt</w:t>
      </w:r>
      <w:proofErr w:type="spellEnd"/>
      <w:r>
        <w:t xml:space="preserve"> class. The </w:t>
      </w:r>
      <w:proofErr w:type="spellStart"/>
      <w:r>
        <w:t>ConveyorBelt</w:t>
      </w:r>
      <w:proofErr w:type="spellEnd"/>
      <w:r>
        <w:t xml:space="preserve"> class reads some variables and methods from the other 3 classes (ADS, </w:t>
      </w:r>
      <w:proofErr w:type="spellStart"/>
      <w:r>
        <w:t>DetectCube</w:t>
      </w:r>
      <w:proofErr w:type="spellEnd"/>
      <w:r>
        <w:t xml:space="preserve"> and spawner). </w:t>
      </w:r>
    </w:p>
    <w:p w14:paraId="7C904B50" w14:textId="01A6345E" w:rsidR="00FD7655" w:rsidRDefault="00FD7655" w:rsidP="00FD7655">
      <w:pPr>
        <w:jc w:val="left"/>
      </w:pPr>
      <w:r>
        <w:t xml:space="preserve">From ADS a number of methods are called, </w:t>
      </w:r>
      <w:proofErr w:type="spellStart"/>
      <w:r>
        <w:t>RobotArmContorler</w:t>
      </w:r>
      <w:proofErr w:type="spellEnd"/>
      <w:r>
        <w:t xml:space="preserve">, </w:t>
      </w:r>
      <w:proofErr w:type="spellStart"/>
      <w:r>
        <w:t>MoveArmToPosition</w:t>
      </w:r>
      <w:proofErr w:type="spellEnd"/>
      <w:r>
        <w:t xml:space="preserve">, </w:t>
      </w:r>
      <w:proofErr w:type="spellStart"/>
      <w:r>
        <w:t>ReadDefaultPosition</w:t>
      </w:r>
      <w:proofErr w:type="spellEnd"/>
      <w:r>
        <w:t xml:space="preserve"> and </w:t>
      </w:r>
      <w:proofErr w:type="spellStart"/>
      <w:r>
        <w:t>SendHasNewData</w:t>
      </w:r>
      <w:proofErr w:type="spellEnd"/>
      <w:r>
        <w:t xml:space="preserve"> with these methods a number of variables are read from the PLC and also variables are set from the PLC. From </w:t>
      </w:r>
      <w:proofErr w:type="spellStart"/>
      <w:r>
        <w:t>DetectCube</w:t>
      </w:r>
      <w:proofErr w:type="spellEnd"/>
      <w:r>
        <w:t xml:space="preserve">, </w:t>
      </w:r>
      <w:proofErr w:type="spellStart"/>
      <w:r>
        <w:t>inTrigger</w:t>
      </w:r>
      <w:proofErr w:type="spellEnd"/>
      <w:r>
        <w:t xml:space="preserve"> are read to check if there is a cube in the detection area. In addition, </w:t>
      </w:r>
      <w:proofErr w:type="spellStart"/>
      <w:r>
        <w:t>objectsInTrigger</w:t>
      </w:r>
      <w:proofErr w:type="spellEnd"/>
      <w:r>
        <w:t xml:space="preserve"> is also read to read the location of the first cube that is in the trigger. Finally, the variable </w:t>
      </w:r>
      <w:proofErr w:type="spellStart"/>
      <w:r>
        <w:t>maxZdetectonArea</w:t>
      </w:r>
      <w:proofErr w:type="spellEnd"/>
      <w:r>
        <w:t xml:space="preserve"> is read to pass the correct position of the cube relative to the detection area to the robot arm. From Spawner, the </w:t>
      </w:r>
      <w:proofErr w:type="spellStart"/>
      <w:r>
        <w:t>ConveyorBelt</w:t>
      </w:r>
      <w:proofErr w:type="spellEnd"/>
      <w:r>
        <w:t xml:space="preserve"> class sets the </w:t>
      </w:r>
      <w:proofErr w:type="spellStart"/>
      <w:r>
        <w:t>boolean</w:t>
      </w:r>
      <w:proofErr w:type="spellEnd"/>
      <w:r>
        <w:t xml:space="preserve"> </w:t>
      </w:r>
      <w:proofErr w:type="spellStart"/>
      <w:r>
        <w:t>doSpawn</w:t>
      </w:r>
      <w:proofErr w:type="spellEnd"/>
      <w:r>
        <w:t xml:space="preserve"> to true or f</w:t>
      </w:r>
      <w:r>
        <w:t>al</w:t>
      </w:r>
      <w:r>
        <w:t>se so that no more cubes are spawned when the conveyor belt is stopped.</w:t>
      </w:r>
    </w:p>
    <w:p w14:paraId="5CEDD3AA" w14:textId="77777777" w:rsidR="00CD3E89" w:rsidRDefault="00CD3E89" w:rsidP="00FD7655">
      <w:pPr>
        <w:jc w:val="left"/>
      </w:pPr>
    </w:p>
    <w:p w14:paraId="545CD6C2" w14:textId="75613A0A" w:rsidR="00FD7655" w:rsidRDefault="00FD7655" w:rsidP="00FD7655">
      <w:pPr>
        <w:pStyle w:val="Heading2"/>
      </w:pPr>
      <w:bookmarkStart w:id="3" w:name="_Toc137803786"/>
      <w:r>
        <w:t>Scene layout</w:t>
      </w:r>
      <w:bookmarkEnd w:id="3"/>
    </w:p>
    <w:p w14:paraId="490B57B5" w14:textId="77777777" w:rsidR="00611C42" w:rsidRDefault="00CA3D7E" w:rsidP="00611C42">
      <w:pPr>
        <w:jc w:val="left"/>
      </w:pPr>
      <w:r>
        <w:t>The scenes are divided into two parts, the main menu section and the game scene. In the main menu scene, a menu was created with a number of input boxes on it. These input boxes are split into two sections, on the left side is all about the conveyor belt and on the right side is all about the spawner.</w:t>
      </w:r>
    </w:p>
    <w:p w14:paraId="7139B293" w14:textId="66F05784" w:rsidR="00CD3E89" w:rsidRDefault="00611C42" w:rsidP="00611C42">
      <w:pPr>
        <w:jc w:val="left"/>
      </w:pPr>
      <w:r w:rsidRPr="00611C42">
        <w:drawing>
          <wp:inline distT="0" distB="0" distL="0" distR="0" wp14:anchorId="10249C49" wp14:editId="7915B75A">
            <wp:extent cx="5381625" cy="2511346"/>
            <wp:effectExtent l="0" t="0" r="0" b="381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7"/>
                    <a:stretch>
                      <a:fillRect/>
                    </a:stretch>
                  </pic:blipFill>
                  <pic:spPr>
                    <a:xfrm>
                      <a:off x="0" y="0"/>
                      <a:ext cx="5385140" cy="2512986"/>
                    </a:xfrm>
                    <a:prstGeom prst="rect">
                      <a:avLst/>
                    </a:prstGeom>
                  </pic:spPr>
                </pic:pic>
              </a:graphicData>
            </a:graphic>
          </wp:inline>
        </w:drawing>
      </w:r>
      <w:r w:rsidR="00CA3D7E">
        <w:br/>
        <w:t xml:space="preserve">When start is clicked, the game scene is loaded. A deliberate choice was made here to spawn cubes, this is a simple object that can be moved without rolling or making strange movements. The conveyor belt has been kept simple so that the full focus can be on its functionality. In addition, a </w:t>
      </w:r>
      <w:r w:rsidR="00CA3D7E">
        <w:t>colour</w:t>
      </w:r>
      <w:r w:rsidR="00CA3D7E">
        <w:t xml:space="preserve"> has been given to the conveyor belt so that it is clearly different from the rest of the scene.</w:t>
      </w:r>
      <w:r w:rsidR="00CA3D7E">
        <w:br/>
        <w:t>The terrain was also deliberately left simple, it is only there so that it looks a little neater as a floating conveyor belt.</w:t>
      </w:r>
      <w:r w:rsidR="00CA3D7E">
        <w:br/>
      </w:r>
      <w:r w:rsidRPr="00611C42">
        <w:drawing>
          <wp:inline distT="0" distB="0" distL="0" distR="0" wp14:anchorId="2D5A5A51" wp14:editId="030499F8">
            <wp:extent cx="5381625" cy="2480341"/>
            <wp:effectExtent l="0" t="0" r="0" b="0"/>
            <wp:docPr id="3" name="Picture 3" descr="A picture containing sky, screenshot, desig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screenshot, design, table&#10;&#10;Description automatically generated"/>
                    <pic:cNvPicPr/>
                  </pic:nvPicPr>
                  <pic:blipFill>
                    <a:blip r:embed="rId8"/>
                    <a:stretch>
                      <a:fillRect/>
                    </a:stretch>
                  </pic:blipFill>
                  <pic:spPr>
                    <a:xfrm>
                      <a:off x="0" y="0"/>
                      <a:ext cx="5391163" cy="2484737"/>
                    </a:xfrm>
                    <a:prstGeom prst="rect">
                      <a:avLst/>
                    </a:prstGeom>
                  </pic:spPr>
                </pic:pic>
              </a:graphicData>
            </a:graphic>
          </wp:inline>
        </w:drawing>
      </w:r>
    </w:p>
    <w:p w14:paraId="7A292F96" w14:textId="022BEFDD" w:rsidR="00FB512A" w:rsidRDefault="00FB512A" w:rsidP="00FB512A">
      <w:pPr>
        <w:pStyle w:val="Heading1"/>
      </w:pPr>
      <w:bookmarkStart w:id="4" w:name="_Toc137803787"/>
      <w:proofErr w:type="spellStart"/>
      <w:r>
        <w:lastRenderedPageBreak/>
        <w:t>TwinCAT</w:t>
      </w:r>
      <w:bookmarkEnd w:id="4"/>
      <w:proofErr w:type="spellEnd"/>
    </w:p>
    <w:p w14:paraId="6AB112F3" w14:textId="77777777" w:rsidR="00FB512A" w:rsidRPr="00FB512A" w:rsidRDefault="00FB512A" w:rsidP="00FB512A"/>
    <w:sectPr w:rsidR="00FB512A" w:rsidRPr="00FB512A" w:rsidSect="00FB512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FD"/>
    <w:rsid w:val="004D0CFD"/>
    <w:rsid w:val="00611C42"/>
    <w:rsid w:val="00612880"/>
    <w:rsid w:val="009A0D07"/>
    <w:rsid w:val="00CA3D7E"/>
    <w:rsid w:val="00CD3E89"/>
    <w:rsid w:val="00FB512A"/>
    <w:rsid w:val="00FD76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BDFD"/>
  <w15:chartTrackingRefBased/>
  <w15:docId w15:val="{D4555BB8-1FB9-411E-8E39-00CCC070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B51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6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12A"/>
    <w:pPr>
      <w:jc w:val="left"/>
    </w:pPr>
    <w:rPr>
      <w:rFonts w:eastAsiaTheme="minorEastAsia"/>
      <w:kern w:val="0"/>
      <w:lang w:val="en-US"/>
      <w14:ligatures w14:val="none"/>
    </w:rPr>
  </w:style>
  <w:style w:type="character" w:customStyle="1" w:styleId="NoSpacingChar">
    <w:name w:val="No Spacing Char"/>
    <w:basedOn w:val="DefaultParagraphFont"/>
    <w:link w:val="NoSpacing"/>
    <w:uiPriority w:val="1"/>
    <w:rsid w:val="00FB512A"/>
    <w:rPr>
      <w:rFonts w:eastAsiaTheme="minorEastAsia"/>
      <w:kern w:val="0"/>
      <w:lang w:val="en-US"/>
      <w14:ligatures w14:val="none"/>
    </w:rPr>
  </w:style>
  <w:style w:type="character" w:customStyle="1" w:styleId="Heading1Char">
    <w:name w:val="Heading 1 Char"/>
    <w:basedOn w:val="DefaultParagraphFont"/>
    <w:link w:val="Heading1"/>
    <w:uiPriority w:val="9"/>
    <w:rsid w:val="00FB512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FB512A"/>
    <w:pPr>
      <w:spacing w:line="259" w:lineRule="auto"/>
      <w:jc w:val="left"/>
      <w:outlineLvl w:val="9"/>
    </w:pPr>
    <w:rPr>
      <w:kern w:val="0"/>
      <w:lang w:val="en-US"/>
      <w14:ligatures w14:val="none"/>
    </w:rPr>
  </w:style>
  <w:style w:type="character" w:customStyle="1" w:styleId="Heading2Char">
    <w:name w:val="Heading 2 Char"/>
    <w:basedOn w:val="DefaultParagraphFont"/>
    <w:link w:val="Heading2"/>
    <w:uiPriority w:val="9"/>
    <w:rsid w:val="00FD7655"/>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CA3D7E"/>
    <w:rPr>
      <w:color w:val="0000FF"/>
      <w:u w:val="single"/>
    </w:rPr>
  </w:style>
  <w:style w:type="paragraph" w:styleId="TOC1">
    <w:name w:val="toc 1"/>
    <w:basedOn w:val="Normal"/>
    <w:next w:val="Normal"/>
    <w:autoRedefine/>
    <w:uiPriority w:val="39"/>
    <w:unhideWhenUsed/>
    <w:rsid w:val="00611C42"/>
    <w:pPr>
      <w:spacing w:after="100"/>
    </w:pPr>
  </w:style>
  <w:style w:type="paragraph" w:styleId="TOC2">
    <w:name w:val="toc 2"/>
    <w:basedOn w:val="Normal"/>
    <w:next w:val="Normal"/>
    <w:autoRedefine/>
    <w:uiPriority w:val="39"/>
    <w:unhideWhenUsed/>
    <w:rsid w:val="00611C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547BB616CF4543B03B14C6B57E291F"/>
        <w:category>
          <w:name w:val="General"/>
          <w:gallery w:val="placeholder"/>
        </w:category>
        <w:types>
          <w:type w:val="bbPlcHdr"/>
        </w:types>
        <w:behaviors>
          <w:behavior w:val="content"/>
        </w:behaviors>
        <w:guid w:val="{8ECD1033-54A7-4306-94D9-439985ECD20D}"/>
      </w:docPartPr>
      <w:docPartBody>
        <w:p w:rsidR="00000000" w:rsidRDefault="00A26AB1" w:rsidP="00A26AB1">
          <w:pPr>
            <w:pStyle w:val="34547BB616CF4543B03B14C6B57E291F"/>
          </w:pPr>
          <w:r>
            <w:rPr>
              <w:rFonts w:asciiTheme="majorHAnsi" w:eastAsiaTheme="majorEastAsia" w:hAnsiTheme="majorHAnsi" w:cstheme="majorBidi"/>
              <w:color w:val="4472C4" w:themeColor="accent1"/>
              <w:sz w:val="88"/>
              <w:szCs w:val="88"/>
            </w:rPr>
            <w:t>[Document title]</w:t>
          </w:r>
        </w:p>
      </w:docPartBody>
    </w:docPart>
    <w:docPart>
      <w:docPartPr>
        <w:name w:val="1358B1305E1F4D2189363B8B329FBCD0"/>
        <w:category>
          <w:name w:val="General"/>
          <w:gallery w:val="placeholder"/>
        </w:category>
        <w:types>
          <w:type w:val="bbPlcHdr"/>
        </w:types>
        <w:behaviors>
          <w:behavior w:val="content"/>
        </w:behaviors>
        <w:guid w:val="{98120DAB-7BE9-4AC2-AD40-01CA273487F3}"/>
      </w:docPartPr>
      <w:docPartBody>
        <w:p w:rsidR="00000000" w:rsidRDefault="00A26AB1" w:rsidP="00A26AB1">
          <w:pPr>
            <w:pStyle w:val="1358B1305E1F4D2189363B8B329FBCD0"/>
          </w:pPr>
          <w:r>
            <w:rPr>
              <w:color w:val="2F5496" w:themeColor="accent1" w:themeShade="BF"/>
              <w:sz w:val="24"/>
              <w:szCs w:val="24"/>
            </w:rPr>
            <w:t>[Document subtitle]</w:t>
          </w:r>
        </w:p>
      </w:docPartBody>
    </w:docPart>
    <w:docPart>
      <w:docPartPr>
        <w:name w:val="AA3B10487F21491E837BAFEA758F6A0B"/>
        <w:category>
          <w:name w:val="General"/>
          <w:gallery w:val="placeholder"/>
        </w:category>
        <w:types>
          <w:type w:val="bbPlcHdr"/>
        </w:types>
        <w:behaviors>
          <w:behavior w:val="content"/>
        </w:behaviors>
        <w:guid w:val="{62338C73-53BF-4F0D-8776-6EFF57FEA344}"/>
      </w:docPartPr>
      <w:docPartBody>
        <w:p w:rsidR="00000000" w:rsidRDefault="00A26AB1" w:rsidP="00A26AB1">
          <w:pPr>
            <w:pStyle w:val="AA3B10487F21491E837BAFEA758F6A0B"/>
          </w:pPr>
          <w:r>
            <w:rPr>
              <w:color w:val="4472C4" w:themeColor="accent1"/>
              <w:sz w:val="28"/>
              <w:szCs w:val="28"/>
            </w:rPr>
            <w:t>[Date]</w:t>
          </w:r>
        </w:p>
      </w:docPartBody>
    </w:docPart>
    <w:docPart>
      <w:docPartPr>
        <w:name w:val="794EE8EC947243E6A45562B785E7EA70"/>
        <w:category>
          <w:name w:val="General"/>
          <w:gallery w:val="placeholder"/>
        </w:category>
        <w:types>
          <w:type w:val="bbPlcHdr"/>
        </w:types>
        <w:behaviors>
          <w:behavior w:val="content"/>
        </w:behaviors>
        <w:guid w:val="{140F63F8-5FAF-4940-BD19-E2BBEEDB58AD}"/>
      </w:docPartPr>
      <w:docPartBody>
        <w:p w:rsidR="00000000" w:rsidRDefault="00A26AB1" w:rsidP="00A26AB1">
          <w:pPr>
            <w:pStyle w:val="794EE8EC947243E6A45562B785E7EA70"/>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B1"/>
    <w:rsid w:val="00185125"/>
    <w:rsid w:val="00A26AB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9334C92F2B47B4AE481158673488C0">
    <w:name w:val="C19334C92F2B47B4AE481158673488C0"/>
    <w:rsid w:val="00A26AB1"/>
  </w:style>
  <w:style w:type="paragraph" w:customStyle="1" w:styleId="34547BB616CF4543B03B14C6B57E291F">
    <w:name w:val="34547BB616CF4543B03B14C6B57E291F"/>
    <w:rsid w:val="00A26AB1"/>
  </w:style>
  <w:style w:type="paragraph" w:customStyle="1" w:styleId="1358B1305E1F4D2189363B8B329FBCD0">
    <w:name w:val="1358B1305E1F4D2189363B8B329FBCD0"/>
    <w:rsid w:val="00A26AB1"/>
  </w:style>
  <w:style w:type="paragraph" w:customStyle="1" w:styleId="0875685E1579422EA532FDB6B42C2BD2">
    <w:name w:val="0875685E1579422EA532FDB6B42C2BD2"/>
    <w:rsid w:val="00A26AB1"/>
  </w:style>
  <w:style w:type="paragraph" w:customStyle="1" w:styleId="AA3B10487F21491E837BAFEA758F6A0B">
    <w:name w:val="AA3B10487F21491E837BAFEA758F6A0B"/>
    <w:rsid w:val="00A26AB1"/>
  </w:style>
  <w:style w:type="paragraph" w:customStyle="1" w:styleId="794EE8EC947243E6A45562B785E7EA70">
    <w:name w:val="794EE8EC947243E6A45562B785E7EA70"/>
    <w:rsid w:val="00A26AB1"/>
  </w:style>
  <w:style w:type="paragraph" w:customStyle="1" w:styleId="333B7BED095C4FE8B7BB972E53D658AE">
    <w:name w:val="333B7BED095C4FE8B7BB972E53D658AE"/>
    <w:rsid w:val="00A26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A1B81-5ED5-464B-9094-BB8BA828D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Igus robot arm project</dc:subject>
  <dc:creator>Rik van Heesewijk, Luuk Aarts, Dimitar Dyulgerov, Jorn Kersten</dc:creator>
  <cp:keywords/>
  <dc:description/>
  <cp:lastModifiedBy>Kersten,Jorn J.L.V.</cp:lastModifiedBy>
  <cp:revision>3</cp:revision>
  <dcterms:created xsi:type="dcterms:W3CDTF">2023-06-16T07:53:00Z</dcterms:created>
  <dcterms:modified xsi:type="dcterms:W3CDTF">2023-06-16T08:29:00Z</dcterms:modified>
</cp:coreProperties>
</file>